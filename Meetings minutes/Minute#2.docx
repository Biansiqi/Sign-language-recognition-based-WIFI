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1B75C" w14:textId="77777777" w:rsidR="005E2BD3" w:rsidRDefault="0023463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Weekly Progress Report</w:t>
      </w:r>
    </w:p>
    <w:tbl>
      <w:tblPr>
        <w:tblStyle w:val="TableGrid"/>
        <w:tblW w:w="6675" w:type="dxa"/>
        <w:tblInd w:w="-365" w:type="dxa"/>
        <w:tblLook w:val="04A0" w:firstRow="1" w:lastRow="0" w:firstColumn="1" w:lastColumn="0" w:noHBand="0" w:noVBand="1"/>
      </w:tblPr>
      <w:tblGrid>
        <w:gridCol w:w="1513"/>
        <w:gridCol w:w="5162"/>
      </w:tblGrid>
      <w:tr w:rsidR="005E2BD3" w14:paraId="3E9FB9A8" w14:textId="77777777">
        <w:trPr>
          <w:trHeight w:val="422"/>
        </w:trPr>
        <w:tc>
          <w:tcPr>
            <w:tcW w:w="1513" w:type="dxa"/>
            <w:shd w:val="clear" w:color="auto" w:fill="C5E0B3" w:themeFill="accent6" w:themeFillTint="66"/>
            <w:vAlign w:val="center"/>
          </w:tcPr>
          <w:p w14:paraId="3B0425AE" w14:textId="77777777" w:rsidR="005E2BD3" w:rsidRDefault="0023463F">
            <w:pPr>
              <w:spacing w:after="0" w:line="240" w:lineRule="auto"/>
              <w:rPr>
                <w:rFonts w:eastAsia="Times New Roman"/>
                <w:lang w:val="en"/>
              </w:rPr>
            </w:pPr>
            <w:r>
              <w:rPr>
                <w:b/>
                <w:bCs/>
                <w:lang w:val="en-GB"/>
              </w:rPr>
              <w:t>Student</w:t>
            </w:r>
          </w:p>
        </w:tc>
        <w:tc>
          <w:tcPr>
            <w:tcW w:w="5162" w:type="dxa"/>
          </w:tcPr>
          <w:p w14:paraId="29265536" w14:textId="77777777" w:rsidR="005E2BD3" w:rsidRDefault="0023463F">
            <w:pPr>
              <w:spacing w:after="0" w:line="240" w:lineRule="auto"/>
              <w:rPr>
                <w:rFonts w:eastAsia="SimSun"/>
                <w:lang w:val="en-US"/>
              </w:rPr>
            </w:pPr>
            <w:r>
              <w:rPr>
                <w:rFonts w:eastAsia="SimSun" w:hint="eastAsia"/>
                <w:lang w:val="en-US"/>
              </w:rPr>
              <w:t>SIQI BIAN</w:t>
            </w:r>
          </w:p>
        </w:tc>
      </w:tr>
      <w:tr w:rsidR="005E2BD3" w14:paraId="1A7B0CC6" w14:textId="77777777">
        <w:trPr>
          <w:trHeight w:val="399"/>
        </w:trPr>
        <w:tc>
          <w:tcPr>
            <w:tcW w:w="1513" w:type="dxa"/>
            <w:shd w:val="clear" w:color="auto" w:fill="C5E0B3" w:themeFill="accent6" w:themeFillTint="66"/>
            <w:vAlign w:val="center"/>
          </w:tcPr>
          <w:p w14:paraId="10A22EFC" w14:textId="77777777" w:rsidR="005E2BD3" w:rsidRDefault="0023463F">
            <w:pPr>
              <w:spacing w:after="0" w:line="240" w:lineRule="auto"/>
              <w:rPr>
                <w:rFonts w:eastAsia="Times New Roman"/>
                <w:lang w:val="en"/>
              </w:rPr>
            </w:pPr>
            <w:r>
              <w:rPr>
                <w:b/>
                <w:bCs/>
                <w:lang w:val="en-GB"/>
              </w:rPr>
              <w:t>Supervisor</w:t>
            </w:r>
          </w:p>
        </w:tc>
        <w:tc>
          <w:tcPr>
            <w:tcW w:w="5162" w:type="dxa"/>
          </w:tcPr>
          <w:p w14:paraId="38F141EE" w14:textId="77777777" w:rsidR="005E2BD3" w:rsidRDefault="0023463F">
            <w:pPr>
              <w:spacing w:after="0" w:line="240" w:lineRule="auto"/>
              <w:rPr>
                <w:rFonts w:eastAsia="Times New Roman"/>
                <w:lang w:val="en"/>
              </w:rPr>
            </w:pPr>
            <w:r>
              <w:rPr>
                <w:rFonts w:eastAsia="Times New Roman"/>
                <w:lang w:val="en"/>
              </w:rPr>
              <w:t>Dr Hasmath Thariq Ahmed</w:t>
            </w:r>
          </w:p>
        </w:tc>
      </w:tr>
    </w:tbl>
    <w:p w14:paraId="7DA5BC14" w14:textId="77777777" w:rsidR="005E2BD3" w:rsidRDefault="005E2BD3">
      <w:pPr>
        <w:spacing w:after="0" w:line="240" w:lineRule="auto"/>
        <w:rPr>
          <w:rFonts w:eastAsia="Times New Roman"/>
          <w:lang w:val="en"/>
        </w:rPr>
      </w:pPr>
    </w:p>
    <w:p w14:paraId="5A2D354A" w14:textId="77777777" w:rsidR="005E2BD3" w:rsidRDefault="005E2BD3">
      <w:pPr>
        <w:spacing w:after="0" w:line="240" w:lineRule="auto"/>
        <w:rPr>
          <w:rFonts w:eastAsia="Times New Roman"/>
          <w:i/>
          <w:iCs/>
          <w:lang w:val="en"/>
        </w:rPr>
      </w:pPr>
    </w:p>
    <w:tbl>
      <w:tblPr>
        <w:tblStyle w:val="TableGrid"/>
        <w:tblW w:w="9900" w:type="dxa"/>
        <w:tblInd w:w="-342" w:type="dxa"/>
        <w:tblLook w:val="04A0" w:firstRow="1" w:lastRow="0" w:firstColumn="1" w:lastColumn="0" w:noHBand="0" w:noVBand="1"/>
      </w:tblPr>
      <w:tblGrid>
        <w:gridCol w:w="2317"/>
        <w:gridCol w:w="7583"/>
      </w:tblGrid>
      <w:tr w:rsidR="005E2BD3" w14:paraId="6DF722D0" w14:textId="77777777">
        <w:trPr>
          <w:trHeight w:val="532"/>
        </w:trPr>
        <w:tc>
          <w:tcPr>
            <w:tcW w:w="2317" w:type="dxa"/>
            <w:shd w:val="clear" w:color="auto" w:fill="C5E0B3" w:themeFill="accent6" w:themeFillTint="66"/>
            <w:vAlign w:val="center"/>
          </w:tcPr>
          <w:p w14:paraId="136232A0" w14:textId="77777777" w:rsidR="005E2BD3" w:rsidRDefault="0023463F">
            <w:pPr>
              <w:spacing w:after="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Date of Meeting:</w:t>
            </w:r>
          </w:p>
        </w:tc>
        <w:tc>
          <w:tcPr>
            <w:tcW w:w="7583" w:type="dxa"/>
            <w:vAlign w:val="center"/>
          </w:tcPr>
          <w:p w14:paraId="393CD654" w14:textId="77777777" w:rsidR="005E2BD3" w:rsidRDefault="0023463F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26/04/2024</w:t>
            </w:r>
          </w:p>
        </w:tc>
      </w:tr>
      <w:tr w:rsidR="005E2BD3" w14:paraId="1550FC28" w14:textId="77777777">
        <w:trPr>
          <w:trHeight w:val="532"/>
        </w:trPr>
        <w:tc>
          <w:tcPr>
            <w:tcW w:w="2317" w:type="dxa"/>
            <w:shd w:val="clear" w:color="auto" w:fill="C5E0B3" w:themeFill="accent6" w:themeFillTint="66"/>
            <w:vAlign w:val="center"/>
          </w:tcPr>
          <w:p w14:paraId="3CFF7EA6" w14:textId="77777777" w:rsidR="005E2BD3" w:rsidRDefault="0023463F">
            <w:pPr>
              <w:spacing w:after="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Meeting Number:</w:t>
            </w:r>
          </w:p>
        </w:tc>
        <w:tc>
          <w:tcPr>
            <w:tcW w:w="7583" w:type="dxa"/>
            <w:vAlign w:val="center"/>
          </w:tcPr>
          <w:p w14:paraId="30AA6E2A" w14:textId="0CBC1EC6" w:rsidR="005E2BD3" w:rsidRDefault="008161AB">
            <w:pPr>
              <w:spacing w:after="0" w:line="240" w:lineRule="auto"/>
              <w:rPr>
                <w:lang w:val="en-US"/>
              </w:rPr>
            </w:pPr>
            <w:commentRangeStart w:id="0"/>
            <w:r>
              <w:rPr>
                <w:lang w:val="en-US"/>
              </w:rPr>
              <w:t>2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5E2BD3" w14:paraId="73098789" w14:textId="77777777">
        <w:trPr>
          <w:trHeight w:val="4582"/>
        </w:trPr>
        <w:tc>
          <w:tcPr>
            <w:tcW w:w="9900" w:type="dxa"/>
            <w:gridSpan w:val="2"/>
          </w:tcPr>
          <w:p w14:paraId="5EE6352A" w14:textId="77777777" w:rsidR="005E2BD3" w:rsidRDefault="0023463F">
            <w:pPr>
              <w:spacing w:after="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Anticipated problems:</w:t>
            </w:r>
          </w:p>
          <w:p w14:paraId="409273A9" w14:textId="77777777" w:rsidR="005E2BD3" w:rsidRDefault="005E2BD3">
            <w:pPr>
              <w:spacing w:after="0" w:line="240" w:lineRule="auto"/>
              <w:rPr>
                <w:b/>
                <w:bCs/>
                <w:lang w:val="en-US"/>
              </w:rPr>
            </w:pPr>
          </w:p>
          <w:p w14:paraId="4D6BE758" w14:textId="77777777" w:rsidR="005E2BD3" w:rsidRDefault="0023463F">
            <w:pPr>
              <w:spacing w:after="0" w:line="240" w:lineRule="auto"/>
              <w:rPr>
                <w:b/>
                <w:bCs/>
                <w:lang w:val="en-US"/>
              </w:rPr>
            </w:pPr>
            <w:commentRangeStart w:id="1"/>
            <w:r>
              <w:rPr>
                <w:b/>
                <w:bCs/>
                <w:lang w:val="en-US"/>
              </w:rPr>
              <w:t xml:space="preserve">Is the schedule reasonable and does it take into account possible delays and </w:t>
            </w:r>
            <w:r>
              <w:rPr>
                <w:b/>
                <w:bCs/>
                <w:lang w:val="en-US"/>
              </w:rPr>
              <w:t>risks?</w:t>
            </w:r>
          </w:p>
          <w:p w14:paraId="3F9709B7" w14:textId="77777777" w:rsidR="005E2BD3" w:rsidRDefault="0023463F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Are tasks clearly defined and is time allocated appropriately?</w:t>
            </w:r>
          </w:p>
          <w:p w14:paraId="205C76CB" w14:textId="77777777" w:rsidR="005E2BD3" w:rsidRDefault="0023463F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Does the outline of the project plan cover all important aspects of the project? Are the objectives and techniques of the project clearly defined?</w:t>
            </w:r>
          </w:p>
          <w:p w14:paraId="1645FDE6" w14:textId="77777777" w:rsidR="005E2BD3" w:rsidRDefault="0023463F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How do you determine the technical route that best suits the needs of the project?</w:t>
            </w:r>
          </w:p>
          <w:p w14:paraId="162A2438" w14:textId="77777777" w:rsidR="005E2BD3" w:rsidRDefault="0023463F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How do you effectively summarize and organize the literature you read?</w:t>
            </w:r>
            <w:commentRangeEnd w:id="1"/>
            <w:r w:rsidR="008161AB">
              <w:rPr>
                <w:rStyle w:val="CommentReference"/>
              </w:rPr>
              <w:commentReference w:id="1"/>
            </w:r>
          </w:p>
          <w:p w14:paraId="69BC2CA4" w14:textId="77777777" w:rsidR="005E2BD3" w:rsidRDefault="005E2BD3">
            <w:pPr>
              <w:spacing w:after="0" w:line="240" w:lineRule="auto"/>
              <w:rPr>
                <w:b/>
                <w:bCs/>
                <w:lang w:val="en-US"/>
              </w:rPr>
            </w:pPr>
          </w:p>
        </w:tc>
      </w:tr>
      <w:tr w:rsidR="005E2BD3" w14:paraId="2A4E6D0A" w14:textId="77777777">
        <w:trPr>
          <w:trHeight w:val="4222"/>
        </w:trPr>
        <w:tc>
          <w:tcPr>
            <w:tcW w:w="9900" w:type="dxa"/>
            <w:gridSpan w:val="2"/>
          </w:tcPr>
          <w:p w14:paraId="4FA18B8E" w14:textId="77777777" w:rsidR="005E2BD3" w:rsidRDefault="0023463F">
            <w:pPr>
              <w:spacing w:after="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Agreed Actions:</w:t>
            </w:r>
          </w:p>
          <w:p w14:paraId="037398F0" w14:textId="77777777" w:rsidR="005E2BD3" w:rsidRDefault="005E2BD3">
            <w:pPr>
              <w:pStyle w:val="ListParagraph"/>
              <w:spacing w:after="0" w:line="240" w:lineRule="auto"/>
              <w:ind w:left="0"/>
              <w:rPr>
                <w:color w:val="808080" w:themeColor="background1" w:themeShade="80"/>
              </w:rPr>
            </w:pPr>
          </w:p>
          <w:p w14:paraId="04BED435" w14:textId="77777777" w:rsidR="005E2BD3" w:rsidRDefault="0023463F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 a project schedule that includes deadlines</w:t>
            </w:r>
            <w:r>
              <w:rPr>
                <w:rFonts w:hint="eastAsia"/>
                <w:b/>
                <w:bCs/>
                <w:lang w:val="en-US"/>
              </w:rPr>
              <w:t>.</w:t>
            </w:r>
          </w:p>
          <w:p w14:paraId="27DF9E64" w14:textId="01094A36" w:rsidR="005E2BD3" w:rsidRDefault="0023463F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Produce a Gant Chart and ensure that tasks are clearly visible in </w:t>
            </w:r>
            <w:r>
              <w:rPr>
                <w:b/>
                <w:bCs/>
                <w:lang w:val="en-US"/>
              </w:rPr>
              <w:t>the Gant Chart and that time is allocated appropriately</w:t>
            </w:r>
            <w:ins w:id="2" w:author="Hasmath Thariq Ahmed" w:date="2024-05-03T13:43:00Z" w16du:dateUtc="2024-05-03T05:43:00Z">
              <w:r>
                <w:rPr>
                  <w:b/>
                  <w:bCs/>
                  <w:lang w:val="en-US"/>
                </w:rPr>
                <w:t xml:space="preserve"> for each item in the project as discussed in the project outline</w:t>
              </w:r>
            </w:ins>
            <w:r>
              <w:rPr>
                <w:rFonts w:hint="eastAsia"/>
                <w:b/>
                <w:bCs/>
                <w:lang w:val="en-US"/>
              </w:rPr>
              <w:t>.</w:t>
            </w:r>
          </w:p>
          <w:p w14:paraId="48CC3174" w14:textId="77777777" w:rsidR="005E2BD3" w:rsidRDefault="0023463F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 an outline of the project plan, ensuring that all important aspects of the project are covered and that the objectives, scope and resource requirements are clearly defined.</w:t>
            </w:r>
          </w:p>
          <w:p w14:paraId="5C9201C9" w14:textId="56EE421A" w:rsidR="005E2BD3" w:rsidRDefault="0023463F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Read a lot</w:t>
            </w:r>
            <w:ins w:id="3" w:author="Hasmath Thariq Ahmed" w:date="2024-05-03T13:39:00Z" w16du:dateUtc="2024-05-03T05:39:00Z">
              <w:r w:rsidR="008161AB">
                <w:rPr>
                  <w:b/>
                  <w:bCs/>
                  <w:lang w:val="en-US"/>
                </w:rPr>
                <w:t>(10-15 articles, not  later than 4 years from now)</w:t>
              </w:r>
            </w:ins>
            <w:r>
              <w:rPr>
                <w:b/>
                <w:bCs/>
                <w:lang w:val="en-US"/>
              </w:rPr>
              <w:t xml:space="preserve"> of </w:t>
            </w:r>
            <w:r>
              <w:rPr>
                <w:b/>
                <w:bCs/>
                <w:lang w:val="en-US"/>
              </w:rPr>
              <w:t>literature, write a literature review, and based on the results of the literature review, determine the most appropriate technology path for the project's needs</w:t>
            </w:r>
            <w:r>
              <w:rPr>
                <w:rFonts w:hint="eastAsia"/>
                <w:b/>
                <w:bCs/>
                <w:lang w:val="en-US"/>
              </w:rPr>
              <w:t>.</w:t>
            </w:r>
          </w:p>
          <w:p w14:paraId="685B6345" w14:textId="588250FD" w:rsidR="005E2BD3" w:rsidRDefault="0023463F">
            <w:pPr>
              <w:spacing w:after="0" w:line="240" w:lineRule="auto"/>
              <w:rPr>
                <w:ins w:id="4" w:author="Hasmath Thariq Ahmed" w:date="2024-05-03T13:40:00Z" w16du:dateUtc="2024-05-03T05:40:00Z"/>
                <w:b/>
                <w:bCs/>
                <w:lang w:val="en-US"/>
              </w:rPr>
            </w:pPr>
            <w:del w:id="5" w:author="Hasmath Thariq Ahmed" w:date="2024-05-03T13:40:00Z" w16du:dateUtc="2024-05-03T05:40:00Z">
              <w:r w:rsidDel="008161AB">
                <w:rPr>
                  <w:b/>
                  <w:bCs/>
                  <w:lang w:val="en-US"/>
                </w:rPr>
                <w:delText>Use a</w:delText>
              </w:r>
            </w:del>
            <w:ins w:id="6" w:author="Hasmath Thariq Ahmed" w:date="2024-05-03T13:40:00Z" w16du:dateUtc="2024-05-03T05:40:00Z">
              <w:r w:rsidR="008161AB">
                <w:rPr>
                  <w:b/>
                  <w:bCs/>
                  <w:lang w:val="en-US"/>
                </w:rPr>
                <w:t>Record the reading of the reference articles, in the</w:t>
              </w:r>
            </w:ins>
            <w:r>
              <w:rPr>
                <w:b/>
                <w:bCs/>
                <w:lang w:val="en-US"/>
              </w:rPr>
              <w:t xml:space="preserve"> literature matrix to clearly demonstrate the necessary information contained in the literature.</w:t>
            </w:r>
          </w:p>
          <w:p w14:paraId="1BFBFD64" w14:textId="2EB0EDB9" w:rsidR="008161AB" w:rsidRDefault="008161AB">
            <w:pPr>
              <w:spacing w:after="0" w:line="240" w:lineRule="auto"/>
              <w:rPr>
                <w:b/>
                <w:bCs/>
                <w:lang w:val="en-US"/>
              </w:rPr>
            </w:pPr>
            <w:ins w:id="7" w:author="Hasmath Thariq Ahmed" w:date="2024-05-03T13:40:00Z" w16du:dateUtc="2024-05-03T05:40:00Z">
              <w:r>
                <w:rPr>
                  <w:b/>
                  <w:bCs/>
                  <w:lang w:val="en-US"/>
                </w:rPr>
                <w:t xml:space="preserve">Make use of </w:t>
              </w:r>
            </w:ins>
            <w:ins w:id="8" w:author="Hasmath Thariq Ahmed" w:date="2024-05-03T13:42:00Z" w16du:dateUtc="2024-05-03T05:42:00Z">
              <w:r w:rsidR="0023463F">
                <w:rPr>
                  <w:b/>
                  <w:bCs/>
                  <w:lang w:val="en-US"/>
                </w:rPr>
                <w:t xml:space="preserve">a </w:t>
              </w:r>
            </w:ins>
            <w:ins w:id="9" w:author="Hasmath Thariq Ahmed" w:date="2024-05-03T13:40:00Z" w16du:dateUtc="2024-05-03T05:40:00Z">
              <w:r>
                <w:rPr>
                  <w:b/>
                  <w:bCs/>
                  <w:lang w:val="en-US"/>
                </w:rPr>
                <w:t>referencing tool</w:t>
              </w:r>
            </w:ins>
            <w:ins w:id="10" w:author="Hasmath Thariq Ahmed" w:date="2024-05-03T13:41:00Z" w16du:dateUtc="2024-05-03T05:41:00Z">
              <w:r>
                <w:rPr>
                  <w:b/>
                  <w:bCs/>
                  <w:lang w:val="en-US"/>
                </w:rPr>
                <w:t xml:space="preserve"> (For example: Mendley or Endnote, as suitable)</w:t>
              </w:r>
            </w:ins>
            <w:ins w:id="11" w:author="Hasmath Thariq Ahmed" w:date="2024-05-03T13:40:00Z" w16du:dateUtc="2024-05-03T05:40:00Z">
              <w:r>
                <w:rPr>
                  <w:b/>
                  <w:bCs/>
                  <w:lang w:val="en-US"/>
                </w:rPr>
                <w:t xml:space="preserve">, for </w:t>
              </w:r>
            </w:ins>
            <w:ins w:id="12" w:author="Hasmath Thariq Ahmed" w:date="2024-05-03T13:41:00Z" w16du:dateUtc="2024-05-03T05:41:00Z">
              <w:r>
                <w:rPr>
                  <w:b/>
                  <w:bCs/>
                  <w:lang w:val="en-US"/>
                </w:rPr>
                <w:t>documentation.</w:t>
              </w:r>
            </w:ins>
          </w:p>
          <w:p w14:paraId="6F2E9649" w14:textId="77777777" w:rsidR="005E2BD3" w:rsidRDefault="0023463F">
            <w:pPr>
              <w:spacing w:after="0" w:line="240" w:lineRule="auto"/>
              <w:rPr>
                <w:ins w:id="13" w:author="Hasmath Thariq Ahmed" w:date="2024-05-03T13:43:00Z" w16du:dateUtc="2024-05-03T05:43:00Z"/>
                <w:b/>
                <w:bCs/>
                <w:lang w:val="en-US"/>
              </w:rPr>
            </w:pPr>
            <w:ins w:id="14" w:author="Hasmath Thariq Ahmed" w:date="2024-05-03T13:42:00Z" w16du:dateUtc="2024-05-03T05:42:00Z">
              <w:r>
                <w:rPr>
                  <w:b/>
                  <w:bCs/>
                  <w:lang w:val="en-US"/>
                </w:rPr>
                <w:t xml:space="preserve">Always book a meeting, in advance and decide on the dates during the meeting, to avoid any last-minute changes. </w:t>
              </w:r>
            </w:ins>
          </w:p>
          <w:p w14:paraId="14FC3373" w14:textId="6F2EF7A8" w:rsidR="0023463F" w:rsidRDefault="0023463F">
            <w:pPr>
              <w:spacing w:after="0" w:line="240" w:lineRule="auto"/>
              <w:rPr>
                <w:b/>
                <w:bCs/>
                <w:lang w:val="en-US"/>
              </w:rPr>
            </w:pPr>
            <w:ins w:id="15" w:author="Hasmath Thariq Ahmed" w:date="2024-05-03T13:44:00Z" w16du:dateUtc="2024-05-03T05:44:00Z">
              <w:r>
                <w:rPr>
                  <w:b/>
                  <w:bCs/>
                  <w:lang w:val="en-US"/>
                </w:rPr>
                <w:t>Any submission regarding th</w:t>
              </w:r>
            </w:ins>
            <w:ins w:id="16" w:author="Hasmath Thariq Ahmed" w:date="2024-05-03T13:45:00Z" w16du:dateUtc="2024-05-03T05:45:00Z">
              <w:r>
                <w:rPr>
                  <w:b/>
                  <w:bCs/>
                  <w:lang w:val="en-US"/>
                </w:rPr>
                <w:t>is</w:t>
              </w:r>
            </w:ins>
            <w:ins w:id="17" w:author="Hasmath Thariq Ahmed" w:date="2024-05-03T13:44:00Z" w16du:dateUtc="2024-05-03T05:44:00Z">
              <w:r>
                <w:rPr>
                  <w:b/>
                  <w:bCs/>
                  <w:lang w:val="en-US"/>
                </w:rPr>
                <w:t xml:space="preserve"> project work </w:t>
              </w:r>
            </w:ins>
            <w:ins w:id="18" w:author="Hasmath Thariq Ahmed" w:date="2024-05-03T13:45:00Z" w16du:dateUtc="2024-05-03T05:45:00Z">
              <w:r>
                <w:rPr>
                  <w:b/>
                  <w:bCs/>
                  <w:lang w:val="en-US"/>
                </w:rPr>
                <w:t xml:space="preserve">is </w:t>
              </w:r>
            </w:ins>
            <w:ins w:id="19" w:author="Hasmath Thariq Ahmed" w:date="2024-05-03T13:44:00Z" w16du:dateUtc="2024-05-03T05:44:00Z">
              <w:r>
                <w:rPr>
                  <w:b/>
                  <w:bCs/>
                  <w:lang w:val="en-US"/>
                </w:rPr>
                <w:t>suggested to be submitted to the supervisor, well in advance before the deadline, for feedback</w:t>
              </w:r>
            </w:ins>
            <w:ins w:id="20" w:author="Hasmath Thariq Ahmed" w:date="2024-05-03T13:45:00Z" w16du:dateUtc="2024-05-03T05:45:00Z">
              <w:r>
                <w:rPr>
                  <w:b/>
                  <w:bCs/>
                  <w:lang w:val="en-US"/>
                </w:rPr>
                <w:t xml:space="preserve">. </w:t>
              </w:r>
            </w:ins>
          </w:p>
        </w:tc>
      </w:tr>
      <w:tr w:rsidR="005E2BD3" w14:paraId="7E67825B" w14:textId="77777777">
        <w:trPr>
          <w:trHeight w:val="793"/>
        </w:trPr>
        <w:tc>
          <w:tcPr>
            <w:tcW w:w="9900" w:type="dxa"/>
            <w:gridSpan w:val="2"/>
            <w:vAlign w:val="center"/>
          </w:tcPr>
          <w:p w14:paraId="1DB9DD32" w14:textId="77777777" w:rsidR="005E2BD3" w:rsidRDefault="0023463F">
            <w:pPr>
              <w:spacing w:after="0" w:line="240" w:lineRule="auto"/>
              <w:rPr>
                <w:color w:val="808080" w:themeColor="background1" w:themeShade="80"/>
                <w:lang w:val="en-GB"/>
              </w:rPr>
            </w:pPr>
            <w:r>
              <w:rPr>
                <w:b/>
                <w:bCs/>
                <w:lang w:val="en-GB"/>
              </w:rPr>
              <w:t>Supervisor’s signature:</w:t>
            </w:r>
            <w:r>
              <w:rPr>
                <w:lang w:val="en-GB"/>
              </w:rPr>
              <w:t xml:space="preserve">          ……………….…………………………………………</w:t>
            </w:r>
          </w:p>
        </w:tc>
      </w:tr>
    </w:tbl>
    <w:p w14:paraId="6400C9ED" w14:textId="77777777" w:rsidR="005E2BD3" w:rsidRDefault="005E2BD3"/>
    <w:p w14:paraId="0D4F8675" w14:textId="77777777" w:rsidR="005E2BD3" w:rsidRDefault="005E2BD3"/>
    <w:sectPr w:rsidR="005E2BD3">
      <w:headerReference w:type="default" r:id="rId13"/>
      <w:pgSz w:w="11906" w:h="16838"/>
      <w:pgMar w:top="709" w:right="1286" w:bottom="426" w:left="1440" w:header="360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smath Thariq Ahmed" w:date="2024-05-03T13:37:00Z" w:initials="HT">
    <w:p w14:paraId="5241DDD2" w14:textId="77777777" w:rsidR="008161AB" w:rsidRDefault="008161AB" w:rsidP="008161AB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This is the meeting number.</w:t>
      </w:r>
    </w:p>
  </w:comment>
  <w:comment w:id="1" w:author="Hasmath Thariq Ahmed" w:date="2024-05-03T13:36:00Z" w:initials="HT">
    <w:p w14:paraId="27F54F5F" w14:textId="72DBFEF5" w:rsidR="008161AB" w:rsidRDefault="008161AB" w:rsidP="008161AB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 xml:space="preserve">By the next meeting, share thoughts on suitable solutions to handle the anticipated problem mentioned, though not detailed.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241DDD2" w15:done="0"/>
  <w15:commentEx w15:paraId="27F54F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D13217E" w16cex:dateUtc="2024-05-03T05:37:00Z"/>
  <w16cex:commentExtensible w16cex:durableId="66EF744E" w16cex:dateUtc="2024-05-03T05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241DDD2" w16cid:durableId="6D13217E"/>
  <w16cid:commentId w16cid:paraId="27F54F5F" w16cid:durableId="66EF74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27AE6" w14:textId="77777777" w:rsidR="005E2BD3" w:rsidRDefault="0023463F">
      <w:pPr>
        <w:spacing w:line="240" w:lineRule="auto"/>
      </w:pPr>
      <w:r>
        <w:separator/>
      </w:r>
    </w:p>
  </w:endnote>
  <w:endnote w:type="continuationSeparator" w:id="0">
    <w:p w14:paraId="59E3F988" w14:textId="77777777" w:rsidR="005E2BD3" w:rsidRDefault="00234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47B7D" w14:textId="77777777" w:rsidR="005E2BD3" w:rsidRDefault="0023463F">
      <w:pPr>
        <w:spacing w:after="0"/>
      </w:pPr>
      <w:r>
        <w:separator/>
      </w:r>
    </w:p>
  </w:footnote>
  <w:footnote w:type="continuationSeparator" w:id="0">
    <w:p w14:paraId="0AC1698B" w14:textId="77777777" w:rsidR="005E2BD3" w:rsidRDefault="002346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F7C30" w14:textId="77777777" w:rsidR="005E2BD3" w:rsidRDefault="0023463F">
    <w:pPr>
      <w:pStyle w:val="Header"/>
      <w:ind w:right="-900"/>
      <w:jc w:val="right"/>
    </w:pPr>
    <w:r>
      <w:rPr>
        <w:noProof/>
      </w:rPr>
      <w:drawing>
        <wp:inline distT="0" distB="0" distL="0" distR="0" wp14:anchorId="704715F7" wp14:editId="72229A24">
          <wp:extent cx="2133600" cy="625475"/>
          <wp:effectExtent l="0" t="0" r="0" b="0"/>
          <wp:docPr id="20" name="Picture 20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Text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4227" cy="634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smath Thariq Ahmed">
    <w15:presenceInfo w15:providerId="AD" w15:userId="S::hfta1e23@soton.ac.uk::de1edd12-e594-4e2a-8969-5b47b76f63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QzMjFmNGZlZDA2Y2QzYTczNjNiZjBiOTk4NTdkZjUifQ=="/>
    <w:docVar w:name="KSO_WPS_MARK_KEY" w:val="b4f26fb2-b4ac-40e3-bd2a-38b2d3366cae"/>
  </w:docVars>
  <w:rsids>
    <w:rsidRoot w:val="00165EF8"/>
    <w:rsid w:val="00104B31"/>
    <w:rsid w:val="00153BC9"/>
    <w:rsid w:val="00165A94"/>
    <w:rsid w:val="00165EF8"/>
    <w:rsid w:val="00182A5D"/>
    <w:rsid w:val="001E1EF3"/>
    <w:rsid w:val="0023463F"/>
    <w:rsid w:val="003B74D3"/>
    <w:rsid w:val="00432AA2"/>
    <w:rsid w:val="004B5A29"/>
    <w:rsid w:val="00575DF9"/>
    <w:rsid w:val="005D4C61"/>
    <w:rsid w:val="005E2BD3"/>
    <w:rsid w:val="006866EE"/>
    <w:rsid w:val="006D020D"/>
    <w:rsid w:val="007805E3"/>
    <w:rsid w:val="007B4BCB"/>
    <w:rsid w:val="007C7B71"/>
    <w:rsid w:val="007F14BA"/>
    <w:rsid w:val="00802227"/>
    <w:rsid w:val="008161AB"/>
    <w:rsid w:val="0084445E"/>
    <w:rsid w:val="008A028C"/>
    <w:rsid w:val="008A291A"/>
    <w:rsid w:val="008B29C7"/>
    <w:rsid w:val="008B41A8"/>
    <w:rsid w:val="008E369A"/>
    <w:rsid w:val="008F4F3C"/>
    <w:rsid w:val="009430F1"/>
    <w:rsid w:val="009A0208"/>
    <w:rsid w:val="00A24D35"/>
    <w:rsid w:val="00A84170"/>
    <w:rsid w:val="00AD1325"/>
    <w:rsid w:val="00B52CDD"/>
    <w:rsid w:val="00B57B28"/>
    <w:rsid w:val="00BF2A28"/>
    <w:rsid w:val="00CC04AF"/>
    <w:rsid w:val="00D770FB"/>
    <w:rsid w:val="00D96D64"/>
    <w:rsid w:val="00D9797E"/>
    <w:rsid w:val="00DD4DBB"/>
    <w:rsid w:val="00E31B52"/>
    <w:rsid w:val="00E569CB"/>
    <w:rsid w:val="00F845FD"/>
    <w:rsid w:val="72890DDD"/>
    <w:rsid w:val="7A9A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4CF38"/>
  <w15:docId w15:val="{A55F4B99-F798-4143-952E-56F575F6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MY" w:eastAsia="zh-C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300" w:lineRule="auto"/>
      <w:outlineLvl w:val="2"/>
    </w:pPr>
    <w:rPr>
      <w:rFonts w:eastAsia="SimHe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Arial" w:hAnsi="Arial" w:cs="Arial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16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61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61AB"/>
    <w:rPr>
      <w:rFonts w:asciiTheme="minorHAnsi" w:eastAsiaTheme="minorEastAsia" w:hAnsiTheme="minorHAnsi" w:cstheme="minorBidi"/>
      <w:lang w:val="en-MY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1AB"/>
    <w:rPr>
      <w:rFonts w:asciiTheme="minorHAnsi" w:eastAsiaTheme="minorEastAsia" w:hAnsiTheme="minorHAnsi" w:cstheme="minorBidi"/>
      <w:b/>
      <w:bCs/>
      <w:lang w:val="en-MY" w:eastAsia="zh-CN"/>
    </w:rPr>
  </w:style>
  <w:style w:type="paragraph" w:styleId="Revision">
    <w:name w:val="Revision"/>
    <w:hidden/>
    <w:uiPriority w:val="99"/>
    <w:unhideWhenUsed/>
    <w:rsid w:val="008161AB"/>
    <w:rPr>
      <w:rFonts w:asciiTheme="minorHAnsi" w:eastAsiaTheme="minorEastAsia" w:hAnsiTheme="minorHAnsi" w:cstheme="minorBidi"/>
      <w:sz w:val="22"/>
      <w:szCs w:val="22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B9EB0E90A1241A35273AF82DC8D1F" ma:contentTypeVersion="12" ma:contentTypeDescription="Create a new document." ma:contentTypeScope="" ma:versionID="15e3748a9abef9e60ebaaa2cbb15f4d0">
  <xsd:schema xmlns:xsd="http://www.w3.org/2001/XMLSchema" xmlns:xs="http://www.w3.org/2001/XMLSchema" xmlns:p="http://schemas.microsoft.com/office/2006/metadata/properties" xmlns:ns3="f0b1a9cd-a271-4f62-a0d2-a492b0163e3a" xmlns:ns4="53a14e5b-c833-4ba5-a0c4-a8240d368d73" targetNamespace="http://schemas.microsoft.com/office/2006/metadata/properties" ma:root="true" ma:fieldsID="85cb86c892475b687c0ceb57fac2149d" ns3:_="" ns4:_="">
    <xsd:import namespace="f0b1a9cd-a271-4f62-a0d2-a492b0163e3a"/>
    <xsd:import namespace="53a14e5b-c833-4ba5-a0c4-a8240d368d7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1a9cd-a271-4f62-a0d2-a492b0163e3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14e5b-c833-4ba5-a0c4-a8240d368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b1a9cd-a271-4f62-a0d2-a492b0163e3a" xsi:nil="true"/>
  </documentManagement>
</p:properties>
</file>

<file path=customXml/itemProps1.xml><?xml version="1.0" encoding="utf-8"?>
<ds:datastoreItem xmlns:ds="http://schemas.openxmlformats.org/officeDocument/2006/customXml" ds:itemID="{8BECDF38-E5B9-4342-AF16-45213F02F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b1a9cd-a271-4f62-a0d2-a492b0163e3a"/>
    <ds:schemaRef ds:uri="53a14e5b-c833-4ba5-a0c4-a8240d368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951B8-BC0E-46BB-9955-47D06B0E89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AC5FD3-0439-4164-98A6-E17AD401087E}">
  <ds:schemaRefs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53a14e5b-c833-4ba5-a0c4-a8240d368d73"/>
    <ds:schemaRef ds:uri="f0b1a9cd-a271-4f62-a0d2-a492b0163e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1522</Characters>
  <Application>Microsoft Office Word</Application>
  <DocSecurity>0</DocSecurity>
  <Lines>39</Lines>
  <Paragraphs>25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Yeuan Yang Ooi (yyo1e20)</dc:creator>
  <cp:lastModifiedBy>Hasmath Thariq Ahmed</cp:lastModifiedBy>
  <cp:revision>2</cp:revision>
  <cp:lastPrinted>2023-10-25T03:53:00Z</cp:lastPrinted>
  <dcterms:created xsi:type="dcterms:W3CDTF">2024-05-03T05:46:00Z</dcterms:created>
  <dcterms:modified xsi:type="dcterms:W3CDTF">2024-05-03T05:46:00Z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73903038b5363f290bcc886aee18df58477a4c7666fd57e5d7a746347c2ad7d7</vt:lpwstr>
  </property>
  <property fmtid="{D5CDD505-2E9C-101B-9397-08002B2CF9AE}" pid="3" name="KSOProductBuildVer">
    <vt:lpwstr>2052-11.1.0.11636</vt:lpwstr>
  </property>
  <property fmtid="{D5CDD505-2E9C-101B-9397-08002B2CF9AE}" pid="4" name="ICV">
    <vt:lpwstr>90A213E9EE724514A6A15DEE04E18E48</vt:lpwstr>
  </property>
  <property fmtid="{D5CDD505-2E9C-101B-9397-08002B2CF9AE}" pid="5" name="ContentTypeId">
    <vt:lpwstr>0x0101009E0B9EB0E90A1241A35273AF82DC8D1F</vt:lpwstr>
  </property>
</Properties>
</file>